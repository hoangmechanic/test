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73"/>
        <w:tblW w:w="10786" w:type="dxa"/>
        <w:tblLook w:val="04A0" w:firstRow="1" w:lastRow="0" w:firstColumn="1" w:lastColumn="0" w:noHBand="0" w:noVBand="1"/>
      </w:tblPr>
      <w:tblGrid>
        <w:gridCol w:w="5598"/>
        <w:gridCol w:w="5188"/>
      </w:tblGrid>
      <w:tr w:rsidR="00B25EC8" w:rsidRPr="00B25EC8" w14:paraId="140AD17B" w14:textId="77777777" w:rsidTr="006A439D">
        <w:trPr>
          <w:trHeight w:val="1080"/>
        </w:trPr>
        <w:tc>
          <w:tcPr>
            <w:tcW w:w="5598" w:type="dxa"/>
            <w:shd w:val="clear" w:color="auto" w:fill="auto"/>
          </w:tcPr>
          <w:p w14:paraId="79787CEA" w14:textId="77777777" w:rsidR="00B25EC8" w:rsidRPr="00B25EC8" w:rsidRDefault="00B25EC8" w:rsidP="006A4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E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5EFACC" wp14:editId="57C85E51">
                  <wp:extent cx="3124200" cy="790575"/>
                  <wp:effectExtent l="0" t="0" r="0" b="9525"/>
                  <wp:docPr id="1" name="Picture 1" descr="unnamed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named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8" w:type="dxa"/>
            <w:shd w:val="clear" w:color="auto" w:fill="auto"/>
          </w:tcPr>
          <w:p w14:paraId="1E5D0A7B" w14:textId="77777777" w:rsidR="00B25EC8" w:rsidRPr="00B25EC8" w:rsidRDefault="00B25EC8" w:rsidP="006A439D">
            <w:pPr>
              <w:tabs>
                <w:tab w:val="center" w:pos="4680"/>
                <w:tab w:val="left" w:pos="8502"/>
                <w:tab w:val="right" w:pos="936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CỘNG HÒA XÃ HỘI CHỦ NGHĨA VIỆT NAM</w:t>
            </w:r>
          </w:p>
          <w:p w14:paraId="7267D2B1" w14:textId="77777777" w:rsidR="00B25EC8" w:rsidRPr="00B25EC8" w:rsidRDefault="00B25EC8" w:rsidP="006A439D">
            <w:pPr>
              <w:tabs>
                <w:tab w:val="center" w:pos="4680"/>
                <w:tab w:val="left" w:pos="8502"/>
                <w:tab w:val="right" w:pos="936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Độc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lập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Tự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do –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Hạnh</w:t>
            </w:r>
            <w:proofErr w:type="spellEnd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5EC8">
              <w:rPr>
                <w:rFonts w:ascii="Times New Roman" w:hAnsi="Times New Roman" w:cs="Times New Roman"/>
                <w:bCs/>
                <w:sz w:val="24"/>
                <w:szCs w:val="24"/>
              </w:rPr>
              <w:t>phúc</w:t>
            </w:r>
            <w:proofErr w:type="spellEnd"/>
          </w:p>
        </w:tc>
      </w:tr>
    </w:tbl>
    <w:p w14:paraId="7E1314DA" w14:textId="77777777" w:rsidR="00B25EC8" w:rsidRPr="00B25EC8" w:rsidRDefault="00B25EC8" w:rsidP="003A71B4">
      <w:pPr>
        <w:spacing w:after="0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3D13DFBD" w14:textId="77777777" w:rsidR="001A7E4B" w:rsidRPr="008057C6" w:rsidRDefault="008057C6" w:rsidP="003A71B4">
      <w:pPr>
        <w:spacing w:after="0"/>
        <w:jc w:val="center"/>
        <w:rPr>
          <w:rFonts w:ascii="Times New Roman" w:eastAsia="Arial Unicode MS" w:hAnsi="Times New Roman" w:cs="Times New Roman"/>
          <w:b/>
          <w:sz w:val="44"/>
          <w:szCs w:val="44"/>
        </w:rPr>
      </w:pPr>
      <w:r>
        <w:rPr>
          <w:rFonts w:ascii="Times New Roman" w:eastAsia="Arial Unicode MS" w:hAnsi="Times New Roman" w:cs="Times New Roman"/>
          <w:b/>
          <w:sz w:val="44"/>
          <w:szCs w:val="44"/>
        </w:rPr>
        <w:t xml:space="preserve">   </w:t>
      </w:r>
      <w:r w:rsidR="001A7E4B" w:rsidRPr="008057C6">
        <w:rPr>
          <w:rFonts w:ascii="Times New Roman" w:eastAsia="Arial Unicode MS" w:hAnsi="Times New Roman" w:cs="Times New Roman"/>
          <w:b/>
          <w:sz w:val="44"/>
          <w:szCs w:val="44"/>
        </w:rPr>
        <w:t>HỢ</w:t>
      </w:r>
      <w:r w:rsidR="00F1214C" w:rsidRPr="008057C6">
        <w:rPr>
          <w:rFonts w:ascii="Times New Roman" w:eastAsia="Arial Unicode MS" w:hAnsi="Times New Roman" w:cs="Times New Roman"/>
          <w:b/>
          <w:sz w:val="44"/>
          <w:szCs w:val="44"/>
        </w:rPr>
        <w:t>P ĐỒNG</w:t>
      </w:r>
      <w:r w:rsidR="001A7E4B" w:rsidRPr="008057C6">
        <w:rPr>
          <w:rFonts w:ascii="Times New Roman" w:eastAsia="Arial Unicode MS" w:hAnsi="Times New Roman" w:cs="Times New Roman"/>
          <w:b/>
          <w:sz w:val="44"/>
          <w:szCs w:val="44"/>
        </w:rPr>
        <w:t xml:space="preserve"> MUA BÁN</w:t>
      </w:r>
    </w:p>
    <w:p w14:paraId="3E7B28E8" w14:textId="77777777" w:rsidR="00B25EC8" w:rsidRPr="00B25EC8" w:rsidRDefault="00966190" w:rsidP="00B25E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i/>
          <w:sz w:val="24"/>
          <w:szCs w:val="24"/>
        </w:rPr>
        <w:t>S</w:t>
      </w:r>
      <w:r w:rsidR="003A71B4" w:rsidRPr="00B25EC8">
        <w:rPr>
          <w:rFonts w:ascii="Times New Roman" w:eastAsia="Arial Unicode MS" w:hAnsi="Times New Roman" w:cs="Times New Roman"/>
          <w:i/>
          <w:sz w:val="24"/>
          <w:szCs w:val="24"/>
        </w:rPr>
        <w:t>ố</w:t>
      </w:r>
      <w:proofErr w:type="spellEnd"/>
      <w:r w:rsidR="003A71B4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: </w:t>
      </w:r>
      <w:r w:rsidR="00B25EC8" w:rsidRPr="00B25EC8">
        <w:rPr>
          <w:rFonts w:ascii="Times New Roman" w:hAnsi="Times New Roman" w:cs="Times New Roman"/>
          <w:sz w:val="24"/>
          <w:szCs w:val="24"/>
        </w:rPr>
        <w:t>11112021</w:t>
      </w:r>
      <w:r w:rsidR="00B25EC8" w:rsidRPr="00B25EC8">
        <w:rPr>
          <w:rFonts w:ascii="Times New Roman" w:hAnsi="Times New Roman" w:cs="Times New Roman"/>
          <w:sz w:val="24"/>
          <w:szCs w:val="24"/>
          <w:lang w:val="vi-VN"/>
        </w:rPr>
        <w:t>/HĐTC</w:t>
      </w:r>
      <w:r w:rsidR="00B25EC8" w:rsidRPr="00B25EC8">
        <w:rPr>
          <w:rFonts w:ascii="Times New Roman" w:hAnsi="Times New Roman" w:cs="Times New Roman"/>
          <w:sz w:val="24"/>
          <w:szCs w:val="24"/>
        </w:rPr>
        <w:t>/GX</w:t>
      </w:r>
      <w:r w:rsidR="00B25EC8" w:rsidRPr="00B25EC8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B25EC8" w:rsidRPr="00B25EC8">
        <w:rPr>
          <w:rFonts w:ascii="Times New Roman" w:hAnsi="Times New Roman" w:cs="Times New Roman"/>
          <w:sz w:val="24"/>
          <w:szCs w:val="24"/>
        </w:rPr>
        <w:t>DBP</w:t>
      </w:r>
    </w:p>
    <w:p w14:paraId="15DD1E8E" w14:textId="77777777" w:rsidR="00966190" w:rsidRPr="00B25EC8" w:rsidRDefault="00B25EC8" w:rsidP="00B25EC8">
      <w:pPr>
        <w:spacing w:after="0"/>
        <w:jc w:val="center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(V/v </w:t>
      </w:r>
      <w:proofErr w:type="spellStart"/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>mua</w:t>
      </w:r>
      <w:proofErr w:type="spellEnd"/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B845D7" w:rsidRPr="00B25EC8">
        <w:rPr>
          <w:rFonts w:ascii="Times New Roman" w:eastAsia="Arial Unicode MS" w:hAnsi="Times New Roman" w:cs="Times New Roman"/>
          <w:i/>
          <w:sz w:val="24"/>
          <w:szCs w:val="24"/>
        </w:rPr>
        <w:t>bán</w:t>
      </w:r>
      <w:proofErr w:type="spellEnd"/>
      <w:r w:rsidR="00D032D3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vật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liệu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xây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dựng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các</w:t>
      </w:r>
      <w:proofErr w:type="spellEnd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i/>
          <w:sz w:val="24"/>
          <w:szCs w:val="24"/>
        </w:rPr>
        <w:t>loại</w:t>
      </w:r>
      <w:proofErr w:type="spellEnd"/>
      <w:r w:rsidR="00966190" w:rsidRPr="00B25EC8">
        <w:rPr>
          <w:rFonts w:ascii="Times New Roman" w:eastAsia="Arial Unicode MS" w:hAnsi="Times New Roman" w:cs="Times New Roman"/>
          <w:i/>
          <w:sz w:val="24"/>
          <w:szCs w:val="24"/>
        </w:rPr>
        <w:t>)</w:t>
      </w:r>
    </w:p>
    <w:p w14:paraId="5EE9F1FE" w14:textId="77777777" w:rsidR="00966190" w:rsidRPr="00B25EC8" w:rsidRDefault="00966190" w:rsidP="003A71B4">
      <w:pPr>
        <w:spacing w:after="0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4FF59742" w14:textId="77777777" w:rsidR="001A7E4B" w:rsidRPr="00B25EC8" w:rsidRDefault="001A7E4B" w:rsidP="001A7E4B">
      <w:pPr>
        <w:spacing w:after="0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Căn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cứ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:</w:t>
      </w:r>
    </w:p>
    <w:p w14:paraId="1BB88DBB" w14:textId="77777777" w:rsidR="001A7E4B" w:rsidRPr="00B25EC8" w:rsidRDefault="001A7E4B" w:rsidP="00553B3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Bộ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luật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Dân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sự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Cộng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Nghĩa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Việt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Nam.</w:t>
      </w:r>
    </w:p>
    <w:p w14:paraId="1221EEBE" w14:textId="77777777" w:rsidR="001A7E4B" w:rsidRPr="00B25EC8" w:rsidRDefault="001A7E4B" w:rsidP="00553B3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Luật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Thương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Mại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Quốc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Cộng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Nghĩa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Việt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Nam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XI,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họp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thứ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7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qua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14/06/2005,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01/01/2006.</w:t>
      </w:r>
    </w:p>
    <w:p w14:paraId="3AD09E27" w14:textId="77777777" w:rsidR="001A7E4B" w:rsidRPr="00B25EC8" w:rsidRDefault="001A7E4B" w:rsidP="00553B3E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năng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cung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cấp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tiêu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thụ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705021AC" w14:textId="77777777" w:rsidR="001A7E4B" w:rsidRPr="00B25EC8" w:rsidRDefault="003B751E" w:rsidP="002B03A3">
      <w:pPr>
        <w:spacing w:before="120" w:after="0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Hôm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nay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2454C" w:rsidRPr="00B25EC8">
        <w:rPr>
          <w:rFonts w:ascii="Times New Roman" w:eastAsia="Arial Unicode MS" w:hAnsi="Times New Roman" w:cs="Times New Roman"/>
          <w:sz w:val="24"/>
          <w:szCs w:val="24"/>
        </w:rPr>
        <w:t>11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tháng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25EC8">
        <w:rPr>
          <w:rFonts w:ascii="Times New Roman" w:eastAsia="Arial Unicode MS" w:hAnsi="Times New Roman" w:cs="Times New Roman"/>
          <w:sz w:val="24"/>
          <w:szCs w:val="24"/>
        </w:rPr>
        <w:t>11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845D7" w:rsidRPr="00B25EC8">
        <w:rPr>
          <w:rFonts w:ascii="Times New Roman" w:eastAsia="Arial Unicode MS" w:hAnsi="Times New Roman" w:cs="Times New Roman"/>
          <w:sz w:val="24"/>
          <w:szCs w:val="24"/>
        </w:rPr>
        <w:t>năm</w:t>
      </w:r>
      <w:proofErr w:type="spellEnd"/>
      <w:r w:rsidR="00B845D7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F0472" w:rsidRPr="00B25EC8">
        <w:rPr>
          <w:rFonts w:ascii="Times New Roman" w:eastAsia="Arial Unicode MS" w:hAnsi="Times New Roman" w:cs="Times New Roman"/>
          <w:sz w:val="24"/>
          <w:szCs w:val="24"/>
        </w:rPr>
        <w:t>2021</w:t>
      </w:r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chúng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tôi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gồm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="001A7E4B" w:rsidRPr="00B25EC8">
        <w:rPr>
          <w:rFonts w:ascii="Times New Roman" w:eastAsia="Arial Unicode MS" w:hAnsi="Times New Roman" w:cs="Times New Roman"/>
          <w:sz w:val="24"/>
          <w:szCs w:val="24"/>
        </w:rPr>
        <w:t>:</w:t>
      </w:r>
    </w:p>
    <w:p w14:paraId="4D28A5B7" w14:textId="77777777" w:rsidR="00B25EC8" w:rsidRDefault="001A7E4B" w:rsidP="00B25EC8">
      <w:pPr>
        <w:spacing w:before="120"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BÊN </w:t>
      </w:r>
      <w:r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BÁN (BÊN A):  </w:t>
      </w:r>
      <w:r w:rsidR="00B25EC8"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CÔNG TY TNHH THƯƠNG MẠI DỊCH VỤ SẢN XUẤT XÂY DỰNG TRANG TRÍ NỘI THẤT GÓC XINH</w:t>
      </w:r>
    </w:p>
    <w:p w14:paraId="2B6A3C6B" w14:textId="77777777" w:rsid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: 114/15/1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Phạm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Văn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Chiêu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, P9,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Gò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Vấp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, TP.HCM</w:t>
      </w:r>
    </w:p>
    <w:p w14:paraId="259C8DAB" w14:textId="77777777" w:rsid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MST : 0314876052</w:t>
      </w:r>
    </w:p>
    <w:p w14:paraId="01F3A6D3" w14:textId="77777777" w:rsidR="00B25EC8" w:rsidRP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Điện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thoại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0939.666.292</w:t>
      </w:r>
    </w:p>
    <w:p w14:paraId="7B53ADFD" w14:textId="77777777" w:rsidR="005B6EC2" w:rsidRP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Đại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diện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Ông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LÊ VĂN NHƯ</w:t>
      </w: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Chức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vụ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Giám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Đốc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Điều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Hành</w:t>
      </w:r>
      <w:proofErr w:type="spellEnd"/>
    </w:p>
    <w:p w14:paraId="5446ABBC" w14:textId="77777777" w:rsidR="005B6EC2" w:rsidRPr="00B25EC8" w:rsidRDefault="005B6EC2" w:rsidP="00627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:</w:t>
      </w:r>
      <w:r w:rsidR="00DA74A1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000001862726</w:t>
      </w:r>
      <w:r w:rsidR="00DA74A1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Ngân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Hàng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Vietbank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-</w:t>
      </w:r>
      <w:r w:rsidR="00DA74A1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PGD :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Nguyễn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Thái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Sơn</w:t>
      </w:r>
      <w:proofErr w:type="spellEnd"/>
    </w:p>
    <w:p w14:paraId="36374090" w14:textId="77777777" w:rsidR="001A7E4B" w:rsidRPr="00B25EC8" w:rsidRDefault="001A7E4B" w:rsidP="003A71B4">
      <w:pPr>
        <w:spacing w:before="120"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BÊN MUA (BÊN B):  </w:t>
      </w:r>
      <w:r w:rsidR="004B5819"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 xml:space="preserve">CÔNG TY TNHH </w:t>
      </w:r>
      <w:r w:rsid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THIẾT KẾ VÀ XÂY DỰNG DBPLUS</w:t>
      </w:r>
    </w:p>
    <w:p w14:paraId="00B4920F" w14:textId="77777777" w:rsidR="00B87A84" w:rsidRDefault="00B87A84" w:rsidP="00B87A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Địa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chỉ</w:t>
      </w:r>
      <w:proofErr w:type="spellEnd"/>
      <w:r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:</w:t>
      </w:r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Căn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02.03,Tòa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nhà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The Sun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Avenue,Lầu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2,Tháp S1,28 Mai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Chí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Thọ</w:t>
      </w:r>
      <w:proofErr w:type="spellEnd"/>
      <w:r w:rsidR="004B5819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Phường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An 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Phú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Quận</w:t>
      </w:r>
      <w:proofErr w:type="spellEnd"/>
      <w:r w:rsid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2,Tp</w:t>
      </w:r>
      <w:r w:rsidR="004B5819" w:rsidRPr="00B25EC8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.HCM</w:t>
      </w:r>
    </w:p>
    <w:p w14:paraId="2A53F057" w14:textId="77777777" w:rsid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MST : 0310813051</w:t>
      </w:r>
    </w:p>
    <w:p w14:paraId="7137F77F" w14:textId="77777777" w:rsidR="00B25EC8" w:rsidRPr="00B25EC8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Điện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thoại</w:t>
      </w:r>
      <w:proofErr w:type="spellEnd"/>
      <w:r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0283.636.1546</w:t>
      </w:r>
    </w:p>
    <w:p w14:paraId="0B1EA9D4" w14:textId="77777777" w:rsidR="008057C6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Đại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diện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Ông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="008057C6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vụ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: </w:t>
      </w:r>
    </w:p>
    <w:p w14:paraId="3265EE6D" w14:textId="77777777" w:rsidR="001A7E4B" w:rsidRPr="008057C6" w:rsidRDefault="00B25EC8" w:rsidP="00B25E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Sau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khi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thỏa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thuận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nhấ</w:t>
      </w:r>
      <w:r w:rsidR="00EA7494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t</w:t>
      </w:r>
      <w:proofErr w:type="spellEnd"/>
      <w:r w:rsidR="00EA7494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hai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ý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ký</w:t>
      </w:r>
      <w:proofErr w:type="spellEnd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kết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A7494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h</w:t>
      </w:r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ợp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mua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bán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những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điều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khoản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dưới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="000E27FB" w:rsidRPr="008057C6"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  <w:t>:</w:t>
      </w:r>
    </w:p>
    <w:p w14:paraId="0B789F39" w14:textId="77777777" w:rsidR="001A7E4B" w:rsidRPr="00B25EC8" w:rsidRDefault="000E27FB" w:rsidP="003A71B4">
      <w:pPr>
        <w:spacing w:before="120" w:after="0"/>
        <w:jc w:val="both"/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color w:val="000000" w:themeColor="text1"/>
          <w:sz w:val="24"/>
          <w:szCs w:val="24"/>
        </w:rPr>
        <w:t>ĐIỀU 1: NỘI DUNG VÀ GIÁ TRỊ HỢP ĐỒNG</w:t>
      </w:r>
    </w:p>
    <w:p w14:paraId="2D80F618" w14:textId="77777777" w:rsidR="00756A9A" w:rsidRPr="00B25EC8" w:rsidRDefault="000E27FB" w:rsidP="00D032D3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Hai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cùng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thỏa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thuận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ý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vật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liệu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xây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dựng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gọi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tắ</w:t>
      </w:r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t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là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="001177F8"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476DCCE3" w14:textId="77777777" w:rsidR="00BF0655" w:rsidRDefault="001177F8" w:rsidP="00553B3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</w:t>
      </w:r>
      <w:r w:rsidR="00922C42" w:rsidRPr="00B25EC8">
        <w:rPr>
          <w:rFonts w:ascii="Times New Roman" w:eastAsia="Arial Unicode MS" w:hAnsi="Times New Roman" w:cs="Times New Roman"/>
          <w:sz w:val="24"/>
          <w:szCs w:val="24"/>
        </w:rPr>
        <w:t>ng</w:t>
      </w:r>
      <w:proofErr w:type="spellEnd"/>
      <w:r w:rsidR="00922C42"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175.403.000 </w:t>
      </w:r>
      <w:r w:rsidR="007B2C8A">
        <w:rPr>
          <w:rFonts w:ascii="Times New Roman" w:eastAsia="Arial Unicode MS" w:hAnsi="Times New Roman" w:cs="Times New Roman"/>
          <w:sz w:val="24"/>
          <w:szCs w:val="24"/>
        </w:rPr>
        <w:t>(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khối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đơn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BOQ chi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tiết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đính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kèm</w:t>
      </w:r>
      <w:proofErr w:type="spellEnd"/>
      <w:r w:rsidR="007B2C8A">
        <w:rPr>
          <w:rFonts w:ascii="Times New Roman" w:eastAsia="Arial Unicode MS" w:hAnsi="Times New Roman" w:cs="Times New Roman"/>
          <w:sz w:val="24"/>
          <w:szCs w:val="24"/>
        </w:rPr>
        <w:t>)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5A59F5F5" w14:textId="77777777" w:rsidR="00922C42" w:rsidRPr="00B25EC8" w:rsidRDefault="00922C42" w:rsidP="00BF0655">
      <w:pPr>
        <w:pStyle w:val="ListParagraph"/>
        <w:spacing w:after="0"/>
        <w:ind w:left="375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>(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Bằng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chữ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>Một</w:t>
      </w:r>
      <w:proofErr w:type="spellEnd"/>
      <w:r w:rsidR="004B5819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trăm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bảy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mươi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lăm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0655">
        <w:rPr>
          <w:rFonts w:ascii="Times New Roman" w:eastAsia="Arial Unicode MS" w:hAnsi="Times New Roman" w:cs="Times New Roman"/>
          <w:sz w:val="24"/>
          <w:szCs w:val="24"/>
        </w:rPr>
        <w:t>triệu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,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bốn</w:t>
      </w:r>
      <w:proofErr w:type="spellEnd"/>
      <w:proofErr w:type="gram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trăm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lẻ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ba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ngàn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)</w:t>
      </w:r>
      <w:r w:rsidR="00B91DC5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483D9B82" w14:textId="77777777" w:rsidR="000E27FB" w:rsidRPr="00B25EC8" w:rsidRDefault="00922C42" w:rsidP="00922C42">
      <w:p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</w:t>
      </w:r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ố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chủ</w:t>
      </w:r>
      <w:r w:rsidR="00DC3A18" w:rsidRPr="00B25EC8">
        <w:rPr>
          <w:rFonts w:ascii="Times New Roman" w:eastAsia="Arial Unicode MS" w:hAnsi="Times New Roman" w:cs="Times New Roman"/>
          <w:sz w:val="24"/>
          <w:szCs w:val="24"/>
        </w:rPr>
        <w:t>ng</w:t>
      </w:r>
      <w:proofErr w:type="spellEnd"/>
      <w:r w:rsidR="00DC3A1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DC3A18" w:rsidRPr="00B25EC8">
        <w:rPr>
          <w:rFonts w:ascii="Times New Roman" w:eastAsia="Arial Unicode MS" w:hAnsi="Times New Roman" w:cs="Times New Roman"/>
          <w:sz w:val="24"/>
          <w:szCs w:val="24"/>
        </w:rPr>
        <w:t>loại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chi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tiết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lập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bảng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kê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từng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điểm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0E27FB"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7E83AC74" w14:textId="77777777" w:rsidR="000E27FB" w:rsidRPr="00B25EC8" w:rsidRDefault="000E27FB" w:rsidP="00553B3E">
      <w:pPr>
        <w:spacing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tạ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công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chuyển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bốc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xế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p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do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F0655" w:rsidRPr="00BF0655">
        <w:rPr>
          <w:rFonts w:ascii="Times New Roman" w:eastAsia="Arial Unicode MS" w:hAnsi="Times New Roman" w:cs="Times New Roman"/>
          <w:b/>
          <w:sz w:val="24"/>
          <w:szCs w:val="24"/>
        </w:rPr>
        <w:t>B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chịu</w:t>
      </w:r>
      <w:proofErr w:type="spellEnd"/>
    </w:p>
    <w:p w14:paraId="1C7BE35E" w14:textId="77777777" w:rsidR="000E27FB" w:rsidRPr="00B25EC8" w:rsidRDefault="000E27FB" w:rsidP="001313AD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2: THỜI GIAN GIAO NHẬN, BỐC XẾP VÀ VẬN CHUYỂN</w:t>
      </w:r>
    </w:p>
    <w:p w14:paraId="57CE3F20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</w:t>
      </w:r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i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gian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>vòng</w:t>
      </w:r>
      <w:proofErr w:type="spellEnd"/>
      <w:r w:rsidR="00AE7528"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B91DC5" w:rsidRPr="00B91DC5">
        <w:rPr>
          <w:rFonts w:ascii="Times New Roman" w:eastAsia="Arial Unicode MS" w:hAnsi="Times New Roman" w:cs="Times New Roman"/>
          <w:b/>
          <w:color w:val="FF0000"/>
          <w:sz w:val="24"/>
          <w:szCs w:val="24"/>
        </w:rPr>
        <w:t>00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="00854A55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1E588E63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lastRenderedPageBreak/>
        <w:t>Địa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điểm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công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trình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B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465B24AF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Phương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thức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mua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cử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người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thẩm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quyền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đến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kiểm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phẩm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qui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tại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chỗ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số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chi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tế</w:t>
      </w:r>
      <w:proofErr w:type="spellEnd"/>
    </w:p>
    <w:p w14:paraId="319B3AAC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Chủng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loại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thỏa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thuận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ra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khỏi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chịu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nhiệm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về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2B269DF2" w14:textId="77777777" w:rsidR="000E27FB" w:rsidRPr="00B25EC8" w:rsidRDefault="000E27FB" w:rsidP="003A71B4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III: ĐIỀU KIỆN THANH TOÁN</w:t>
      </w:r>
    </w:p>
    <w:p w14:paraId="03860F01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100%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ngay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</w:p>
    <w:p w14:paraId="48FA54C8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thức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bằng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tiền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mặt</w:t>
      </w:r>
      <w:proofErr w:type="spellEnd"/>
    </w:p>
    <w:p w14:paraId="46935812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tiền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VNĐ</w:t>
      </w:r>
    </w:p>
    <w:p w14:paraId="1DA67518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Nếu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vẫn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chưa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hoặc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toán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chưa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B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chịu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nhiệ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m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hoàn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pháp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luật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15E6E94C" w14:textId="77777777" w:rsidR="000E27FB" w:rsidRPr="00B25EC8" w:rsidRDefault="000E27FB" w:rsidP="001313AD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IV: TRÁCH NHIỆM CỦA MỖI BÊN</w:t>
      </w:r>
    </w:p>
    <w:p w14:paraId="5690B856" w14:textId="77777777" w:rsidR="000E27FB" w:rsidRPr="00B25EC8" w:rsidRDefault="000E27FB" w:rsidP="000E27FB">
      <w:pPr>
        <w:spacing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+ </w:t>
      </w:r>
      <w:proofErr w:type="spellStart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A:</w:t>
      </w:r>
    </w:p>
    <w:p w14:paraId="08FCB022" w14:textId="77777777" w:rsidR="000E27FB" w:rsidRPr="00B25EC8" w:rsidRDefault="000E27FB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Cung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cấp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kịp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đầy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những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mặt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yêu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cầu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60FDC99D" w14:textId="77777777"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Giao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đúng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qui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032C6DE5" w14:textId="77777777"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Cung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cấp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đầy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đủ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chứng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tài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chính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5A80A635" w14:textId="77777777" w:rsidR="00765293" w:rsidRPr="00B25EC8" w:rsidRDefault="00765293" w:rsidP="00765293">
      <w:pPr>
        <w:spacing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+ </w:t>
      </w:r>
      <w:proofErr w:type="spellStart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B:</w:t>
      </w:r>
    </w:p>
    <w:p w14:paraId="14752C0E" w14:textId="77777777"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Cử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người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kiểm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lượng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trước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giao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6E27D5AC" w14:textId="77777777" w:rsidR="00765293" w:rsidRPr="00B25EC8" w:rsidRDefault="00765293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Tiếp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giải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phóng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kịp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hóa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thời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gian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093D175B" w14:textId="77777777" w:rsidR="00765293" w:rsidRPr="00B25EC8" w:rsidRDefault="00765293" w:rsidP="001313AD">
      <w:pPr>
        <w:spacing w:before="120" w:after="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ĐIỀU V: ĐIỀU KHOẢN CHUNG</w:t>
      </w:r>
    </w:p>
    <w:p w14:paraId="07B5B8E2" w14:textId="77777777" w:rsidR="00765293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từ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đến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hoàn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nhiệm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618259C4" w14:textId="77777777"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Hai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cam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nghiêm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chỉnh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điều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khoản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nêu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60BA9FB9" w14:textId="77777777"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thực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hiện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nếu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vướng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mắc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xảy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ra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cùng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nhau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bàn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bạc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đến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thỏa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thuận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Trong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trường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cả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giải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vướng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mắc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thống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ra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Dân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TPHCM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phân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xử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Mọi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quyết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tòa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án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tính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chất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chung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thẩm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làm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sở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để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cùng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hành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728E6F25" w14:textId="77777777"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Mọi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sự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đổi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nội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dung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các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điều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khoản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phải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thống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nhấ</w:t>
      </w:r>
      <w:r w:rsidR="00BF0655">
        <w:rPr>
          <w:rFonts w:ascii="Times New Roman" w:eastAsia="Arial Unicode MS" w:hAnsi="Times New Roman" w:cs="Times New Roman"/>
          <w:sz w:val="24"/>
          <w:szCs w:val="24"/>
        </w:rPr>
        <w:t>t</w:t>
      </w:r>
      <w:proofErr w:type="spellEnd"/>
      <w:r w:rsidR="00BF065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BF0655">
        <w:rPr>
          <w:rFonts w:ascii="Times New Roman" w:eastAsia="Arial Unicode MS" w:hAnsi="Times New Roman" w:cs="Times New Roman"/>
          <w:sz w:val="24"/>
          <w:szCs w:val="24"/>
        </w:rPr>
        <w:t>bằ</w:t>
      </w:r>
      <w:r w:rsidRPr="00B25EC8">
        <w:rPr>
          <w:rFonts w:ascii="Times New Roman" w:eastAsia="Arial Unicode MS" w:hAnsi="Times New Roman" w:cs="Times New Roman"/>
          <w:sz w:val="24"/>
          <w:szCs w:val="24"/>
        </w:rPr>
        <w:t>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phụ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lục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kèm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theo.</w:t>
      </w:r>
      <w:proofErr w:type="spellEnd"/>
    </w:p>
    <w:p w14:paraId="5D4AD0B5" w14:textId="77777777"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Nếu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không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vướng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mắc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thì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="007520E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7520ED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="00577C5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77C5B">
        <w:rPr>
          <w:rFonts w:ascii="Times New Roman" w:eastAsia="Arial Unicode MS" w:hAnsi="Times New Roman" w:cs="Times New Roman"/>
          <w:sz w:val="24"/>
          <w:szCs w:val="24"/>
        </w:rPr>
        <w:t>mặc</w:t>
      </w:r>
      <w:proofErr w:type="spellEnd"/>
      <w:r w:rsidR="00577C5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77C5B">
        <w:rPr>
          <w:rFonts w:ascii="Times New Roman" w:eastAsia="Arial Unicode MS" w:hAnsi="Times New Roman" w:cs="Times New Roman"/>
          <w:sz w:val="24"/>
          <w:szCs w:val="24"/>
        </w:rPr>
        <w:t>định</w:t>
      </w:r>
      <w:proofErr w:type="spellEnd"/>
      <w:ins w:id="0" w:author="Windows User" w:date="2021-11-11T09:51:00Z">
        <w:r w:rsidR="00577C5B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</w:ins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thanh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lý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sau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khi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2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đã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hoàn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tất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trách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nhiệm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của</w:t>
      </w:r>
      <w:proofErr w:type="spellEnd"/>
      <w:r w:rsidR="00E0328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E0328E">
        <w:rPr>
          <w:rFonts w:ascii="Times New Roman" w:eastAsia="Arial Unicode MS" w:hAnsi="Times New Roman" w:cs="Times New Roman"/>
          <w:sz w:val="24"/>
          <w:szCs w:val="24"/>
        </w:rPr>
        <w:t>mình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1A3589BF" w14:textId="77777777" w:rsidR="00FF769D" w:rsidRPr="00B25EC8" w:rsidRDefault="00FF769D" w:rsidP="002B03A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Hợp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đồng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này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được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lập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thàn</w:t>
      </w:r>
      <w:r w:rsidR="0012555A">
        <w:rPr>
          <w:rFonts w:ascii="Times New Roman" w:eastAsia="Arial Unicode MS" w:hAnsi="Times New Roman" w:cs="Times New Roman"/>
          <w:sz w:val="24"/>
          <w:szCs w:val="24"/>
        </w:rPr>
        <w:t>h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02 (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hai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)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mỗi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bên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giữ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01 (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một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)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bản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và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có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giá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trị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pháp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lý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như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B25EC8">
        <w:rPr>
          <w:rFonts w:ascii="Times New Roman" w:eastAsia="Arial Unicode MS" w:hAnsi="Times New Roman" w:cs="Times New Roman"/>
          <w:sz w:val="24"/>
          <w:szCs w:val="24"/>
        </w:rPr>
        <w:t>nhau</w:t>
      </w:r>
      <w:proofErr w:type="spellEnd"/>
      <w:r w:rsidRPr="00B25EC8">
        <w:rPr>
          <w:rFonts w:ascii="Times New Roman" w:eastAsia="Arial Unicode MS" w:hAnsi="Times New Roman" w:cs="Times New Roman"/>
          <w:sz w:val="24"/>
          <w:szCs w:val="24"/>
        </w:rPr>
        <w:t>.</w:t>
      </w:r>
    </w:p>
    <w:p w14:paraId="12F21DA3" w14:textId="77777777" w:rsidR="00753D33" w:rsidRPr="00B25EC8" w:rsidRDefault="00753D33" w:rsidP="001313AD">
      <w:pPr>
        <w:pStyle w:val="ListParagraph"/>
        <w:spacing w:before="120" w:after="0"/>
        <w:ind w:firstLine="72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6D67A0FF" w14:textId="77777777" w:rsidR="00FF769D" w:rsidRPr="00B25EC8" w:rsidRDefault="00FF769D" w:rsidP="001313AD">
      <w:pPr>
        <w:pStyle w:val="ListParagraph"/>
        <w:spacing w:before="120" w:after="0"/>
        <w:ind w:firstLine="72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>ĐẠI DIỆN BÊN A</w:t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ab/>
        <w:t>ĐẠI DIỆN BÊN B</w:t>
      </w:r>
    </w:p>
    <w:p w14:paraId="3B984BFA" w14:textId="77777777" w:rsidR="00DA74A1" w:rsidRPr="00B25EC8" w:rsidRDefault="00DA74A1" w:rsidP="001313AD">
      <w:pPr>
        <w:pStyle w:val="ListParagraph"/>
        <w:spacing w:before="120" w:after="0"/>
        <w:ind w:firstLine="720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14:paraId="5CA77AAE" w14:textId="77777777" w:rsidR="000E27FB" w:rsidRPr="00B25EC8" w:rsidRDefault="000E27FB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201A3C48" w14:textId="77777777" w:rsidR="00DA74A1" w:rsidRPr="00B25EC8" w:rsidRDefault="00DA74A1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29874C2E" w14:textId="77777777" w:rsidR="00DA74A1" w:rsidRPr="00B25EC8" w:rsidRDefault="00DA74A1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46825920" w14:textId="77777777" w:rsidR="00BF0655" w:rsidRDefault="00DA74A1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</w:t>
      </w:r>
    </w:p>
    <w:p w14:paraId="11A2075B" w14:textId="77777777" w:rsidR="00BF0655" w:rsidRDefault="00BF0655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1000E2A9" w14:textId="77777777" w:rsidR="00BF0655" w:rsidRDefault="00BF0655" w:rsidP="000E27FB">
      <w:pPr>
        <w:spacing w:after="0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0D043481" w14:textId="77777777" w:rsidR="00DA74A1" w:rsidRPr="00B25EC8" w:rsidRDefault="00BF0655" w:rsidP="00BF0655">
      <w:pPr>
        <w:spacing w:after="0"/>
        <w:ind w:left="720" w:firstLine="720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LÊ VĂN NHƯ</w:t>
      </w:r>
      <w:r w:rsidR="00DA74A1" w:rsidRPr="00B25EC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</w:p>
    <w:sectPr w:rsidR="00DA74A1" w:rsidRPr="00B25EC8" w:rsidSect="008C79A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81FC7" w14:textId="77777777" w:rsidR="002656A9" w:rsidRDefault="002656A9" w:rsidP="001A7E4B">
      <w:pPr>
        <w:spacing w:after="0" w:line="240" w:lineRule="auto"/>
      </w:pPr>
      <w:r>
        <w:separator/>
      </w:r>
    </w:p>
  </w:endnote>
  <w:endnote w:type="continuationSeparator" w:id="0">
    <w:p w14:paraId="2246E992" w14:textId="77777777" w:rsidR="002656A9" w:rsidRDefault="002656A9" w:rsidP="001A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AEAC8" w14:textId="77777777" w:rsidR="002656A9" w:rsidRDefault="002656A9" w:rsidP="001A7E4B">
      <w:pPr>
        <w:spacing w:after="0" w:line="240" w:lineRule="auto"/>
      </w:pPr>
      <w:r>
        <w:separator/>
      </w:r>
    </w:p>
  </w:footnote>
  <w:footnote w:type="continuationSeparator" w:id="0">
    <w:p w14:paraId="4ED16FF8" w14:textId="77777777" w:rsidR="002656A9" w:rsidRDefault="002656A9" w:rsidP="001A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C1196"/>
    <w:multiLevelType w:val="multilevel"/>
    <w:tmpl w:val="D9229B2A"/>
    <w:lvl w:ilvl="0">
      <w:start w:val="1"/>
      <w:numFmt w:val="decimal"/>
      <w:lvlText w:val="%1."/>
      <w:lvlJc w:val="left"/>
      <w:pPr>
        <w:ind w:left="375" w:hanging="37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  <w:b/>
      </w:rPr>
    </w:lvl>
  </w:abstractNum>
  <w:abstractNum w:abstractNumId="1" w15:restartNumberingAfterBreak="0">
    <w:nsid w:val="55543317"/>
    <w:multiLevelType w:val="hybridMultilevel"/>
    <w:tmpl w:val="14D23784"/>
    <w:lvl w:ilvl="0" w:tplc="DF74E64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E4B"/>
    <w:rsid w:val="000050DC"/>
    <w:rsid w:val="000235C9"/>
    <w:rsid w:val="00065FC7"/>
    <w:rsid w:val="000A3862"/>
    <w:rsid w:val="000B0AAE"/>
    <w:rsid w:val="000B4A9C"/>
    <w:rsid w:val="000C2F53"/>
    <w:rsid w:val="000E27FB"/>
    <w:rsid w:val="00114168"/>
    <w:rsid w:val="001177F8"/>
    <w:rsid w:val="0012555A"/>
    <w:rsid w:val="001313AD"/>
    <w:rsid w:val="00164B28"/>
    <w:rsid w:val="001A7E4B"/>
    <w:rsid w:val="001E7578"/>
    <w:rsid w:val="0021182F"/>
    <w:rsid w:val="0022454C"/>
    <w:rsid w:val="002443EA"/>
    <w:rsid w:val="002656A9"/>
    <w:rsid w:val="002B03A3"/>
    <w:rsid w:val="002C248E"/>
    <w:rsid w:val="002D3BF8"/>
    <w:rsid w:val="002D717A"/>
    <w:rsid w:val="00325CC4"/>
    <w:rsid w:val="00382240"/>
    <w:rsid w:val="00382652"/>
    <w:rsid w:val="003A71B4"/>
    <w:rsid w:val="003B2DC9"/>
    <w:rsid w:val="003B751E"/>
    <w:rsid w:val="003D2692"/>
    <w:rsid w:val="00406FB3"/>
    <w:rsid w:val="004215C5"/>
    <w:rsid w:val="00470984"/>
    <w:rsid w:val="004B5819"/>
    <w:rsid w:val="00516BBA"/>
    <w:rsid w:val="00553B3E"/>
    <w:rsid w:val="00557703"/>
    <w:rsid w:val="00575045"/>
    <w:rsid w:val="00577C5B"/>
    <w:rsid w:val="005804DC"/>
    <w:rsid w:val="00587E70"/>
    <w:rsid w:val="005B6EC2"/>
    <w:rsid w:val="005C3102"/>
    <w:rsid w:val="005F7631"/>
    <w:rsid w:val="00606EEE"/>
    <w:rsid w:val="006210B8"/>
    <w:rsid w:val="006441CD"/>
    <w:rsid w:val="0065384D"/>
    <w:rsid w:val="00681CD0"/>
    <w:rsid w:val="006C12D5"/>
    <w:rsid w:val="006E3DB7"/>
    <w:rsid w:val="007520ED"/>
    <w:rsid w:val="00753D33"/>
    <w:rsid w:val="00756A9A"/>
    <w:rsid w:val="00765293"/>
    <w:rsid w:val="00776D7B"/>
    <w:rsid w:val="00791B97"/>
    <w:rsid w:val="007B2C8A"/>
    <w:rsid w:val="008057C6"/>
    <w:rsid w:val="008129EE"/>
    <w:rsid w:val="008258C0"/>
    <w:rsid w:val="00830DB8"/>
    <w:rsid w:val="00854A55"/>
    <w:rsid w:val="008931A9"/>
    <w:rsid w:val="008A57E8"/>
    <w:rsid w:val="008C79A8"/>
    <w:rsid w:val="008D3350"/>
    <w:rsid w:val="00922C42"/>
    <w:rsid w:val="009607D3"/>
    <w:rsid w:val="00966190"/>
    <w:rsid w:val="009D23D1"/>
    <w:rsid w:val="00A35F8F"/>
    <w:rsid w:val="00A84703"/>
    <w:rsid w:val="00A92C23"/>
    <w:rsid w:val="00AB7AE9"/>
    <w:rsid w:val="00AC6C97"/>
    <w:rsid w:val="00AE7528"/>
    <w:rsid w:val="00AF1FE2"/>
    <w:rsid w:val="00B25EC8"/>
    <w:rsid w:val="00B37B85"/>
    <w:rsid w:val="00B56412"/>
    <w:rsid w:val="00B57F65"/>
    <w:rsid w:val="00B62C4A"/>
    <w:rsid w:val="00B82F48"/>
    <w:rsid w:val="00B845D7"/>
    <w:rsid w:val="00B87A84"/>
    <w:rsid w:val="00B91DC5"/>
    <w:rsid w:val="00BE1A0F"/>
    <w:rsid w:val="00BF0472"/>
    <w:rsid w:val="00BF0655"/>
    <w:rsid w:val="00C07731"/>
    <w:rsid w:val="00C61EB2"/>
    <w:rsid w:val="00C75990"/>
    <w:rsid w:val="00C96E81"/>
    <w:rsid w:val="00CA5B3F"/>
    <w:rsid w:val="00CA7620"/>
    <w:rsid w:val="00CC4675"/>
    <w:rsid w:val="00CC5B5B"/>
    <w:rsid w:val="00D032D3"/>
    <w:rsid w:val="00DA74A1"/>
    <w:rsid w:val="00DB5A98"/>
    <w:rsid w:val="00DC3A18"/>
    <w:rsid w:val="00DC7239"/>
    <w:rsid w:val="00DD05AA"/>
    <w:rsid w:val="00E027BC"/>
    <w:rsid w:val="00E0328E"/>
    <w:rsid w:val="00E54B35"/>
    <w:rsid w:val="00E76248"/>
    <w:rsid w:val="00E80F7B"/>
    <w:rsid w:val="00EA31ED"/>
    <w:rsid w:val="00EA7494"/>
    <w:rsid w:val="00EB3DDB"/>
    <w:rsid w:val="00EE0344"/>
    <w:rsid w:val="00EE6BFA"/>
    <w:rsid w:val="00F1214C"/>
    <w:rsid w:val="00F45163"/>
    <w:rsid w:val="00FA7D77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2B3E6"/>
  <w15:docId w15:val="{C85547CC-798E-4E30-AB3B-7A42DF41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4B"/>
  </w:style>
  <w:style w:type="paragraph" w:styleId="Footer">
    <w:name w:val="footer"/>
    <w:basedOn w:val="Normal"/>
    <w:link w:val="FooterChar"/>
    <w:uiPriority w:val="99"/>
    <w:unhideWhenUsed/>
    <w:rsid w:val="001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4B"/>
  </w:style>
  <w:style w:type="paragraph" w:styleId="ListParagraph">
    <w:name w:val="List Paragraph"/>
    <w:basedOn w:val="Normal"/>
    <w:uiPriority w:val="34"/>
    <w:qFormat/>
    <w:rsid w:val="001A7E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BF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B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4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A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Sacombank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Thuan, Tran Duy</dc:creator>
  <cp:lastModifiedBy>Hoang Nguyen</cp:lastModifiedBy>
  <cp:revision>34</cp:revision>
  <cp:lastPrinted>2021-10-21T07:39:00Z</cp:lastPrinted>
  <dcterms:created xsi:type="dcterms:W3CDTF">2021-10-21T08:38:00Z</dcterms:created>
  <dcterms:modified xsi:type="dcterms:W3CDTF">2021-11-11T03:45:00Z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2021-10-21T06:36:21Z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c0705007-b6b0-42ac-a27b-81dedc0cba22</vt:lpwstr>
  </property>
  <property fmtid="{D5CDD505-2E9C-101B-9397-08002B2CF9AE}" pid="8" name="MSIP_Label_6b8fd645-e468-4239-9c47-332e67bbe4ea_ContentBits">
    <vt:lpwstr>0</vt:lpwstr>
  </property>
</Properties>
</file>